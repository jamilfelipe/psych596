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3DCB" w14:textId="77777777" w:rsidR="005F4A98" w:rsidRDefault="005F4A98">
      <w:pPr>
        <w:rPr>
          <w:b/>
        </w:rPr>
      </w:pPr>
      <w:r>
        <w:rPr>
          <w:b/>
        </w:rPr>
        <w:t>Lab Activities Outline</w:t>
      </w:r>
    </w:p>
    <w:p w14:paraId="22208763" w14:textId="77777777" w:rsidR="005F4A98" w:rsidRPr="005F4A98" w:rsidRDefault="005F4A98"/>
    <w:p w14:paraId="54F6B75B" w14:textId="77777777" w:rsidR="0071441B" w:rsidRDefault="005F4A98">
      <w:r w:rsidRPr="002564C1">
        <w:rPr>
          <w:b/>
        </w:rPr>
        <w:t>Week 1, 9/1:</w:t>
      </w:r>
      <w:r>
        <w:t xml:space="preserve">  SPSS and R Setup</w:t>
      </w:r>
    </w:p>
    <w:p w14:paraId="17E50876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Basic overview, file/data management</w:t>
      </w:r>
    </w:p>
    <w:p w14:paraId="488247A5" w14:textId="77777777" w:rsidR="005F4A98" w:rsidRDefault="005F4A98" w:rsidP="005F4A98"/>
    <w:p w14:paraId="4903684C" w14:textId="77777777" w:rsidR="005F4A98" w:rsidRDefault="005F4A98" w:rsidP="005F4A98">
      <w:r w:rsidRPr="002564C1">
        <w:rPr>
          <w:b/>
        </w:rPr>
        <w:t>Week 2, 9/8:</w:t>
      </w:r>
      <w:r>
        <w:t xml:space="preserve"> Preparing Data</w:t>
      </w:r>
    </w:p>
    <w:p w14:paraId="22C4FFE8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Importing data</w:t>
      </w:r>
    </w:p>
    <w:p w14:paraId="7A9A2804" w14:textId="77777777" w:rsidR="005F4A98" w:rsidRDefault="005F4A98" w:rsidP="005F4A98">
      <w:pPr>
        <w:pStyle w:val="ListParagraph"/>
        <w:numPr>
          <w:ilvl w:val="0"/>
          <w:numId w:val="1"/>
        </w:numPr>
      </w:pPr>
      <w:proofErr w:type="spellStart"/>
      <w:r>
        <w:t>Descriptives</w:t>
      </w:r>
      <w:proofErr w:type="spellEnd"/>
    </w:p>
    <w:p w14:paraId="06FE1F43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Distribution visualization</w:t>
      </w:r>
    </w:p>
    <w:p w14:paraId="5E01FFEA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Working with different data formats: wide, long, tidy</w:t>
      </w:r>
    </w:p>
    <w:p w14:paraId="0DC3A527" w14:textId="77777777" w:rsidR="005F4A98" w:rsidRDefault="005F4A98" w:rsidP="005F4A98"/>
    <w:p w14:paraId="25A38749" w14:textId="77777777" w:rsidR="005F4A98" w:rsidRDefault="005F4A98" w:rsidP="005F4A98">
      <w:r w:rsidRPr="002564C1">
        <w:rPr>
          <w:b/>
        </w:rPr>
        <w:t>Week 3, 9/15:</w:t>
      </w:r>
      <w:r>
        <w:t xml:space="preserve"> Power Analysis and Protocol Preparation</w:t>
      </w:r>
    </w:p>
    <w:p w14:paraId="0D89C541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 xml:space="preserve">Power analysis (G*Power) </w:t>
      </w:r>
      <w:r w:rsidR="00280E9A">
        <w:t>based on expected/meaningful effect size</w:t>
      </w:r>
    </w:p>
    <w:p w14:paraId="7960F7E5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1 variable (t-test)</w:t>
      </w:r>
      <w:r w:rsidR="00280E9A">
        <w:t xml:space="preserve"> - d</w:t>
      </w:r>
    </w:p>
    <w:p w14:paraId="18130F9E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2 variable (correlation)</w:t>
      </w:r>
      <w:r w:rsidR="00280E9A">
        <w:t xml:space="preserve"> - r</w:t>
      </w:r>
    </w:p>
    <w:p w14:paraId="2E4AEAF4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2 groups, 1 variable (</w:t>
      </w:r>
      <w:r w:rsidR="00D92C37">
        <w:t xml:space="preserve">independent samples </w:t>
      </w:r>
      <w:r>
        <w:t>t-test)</w:t>
      </w:r>
      <w:r w:rsidR="00280E9A">
        <w:t xml:space="preserve"> – d (pooled </w:t>
      </w:r>
      <w:proofErr w:type="spellStart"/>
      <w:r w:rsidR="00280E9A">
        <w:t>sd</w:t>
      </w:r>
      <w:proofErr w:type="spellEnd"/>
      <w:r w:rsidR="00280E9A">
        <w:t>)</w:t>
      </w:r>
    </w:p>
    <w:p w14:paraId="0B246238" w14:textId="77777777" w:rsidR="00D92C37" w:rsidRDefault="00D92C37" w:rsidP="005F4A98">
      <w:pPr>
        <w:pStyle w:val="ListParagraph"/>
        <w:numPr>
          <w:ilvl w:val="1"/>
          <w:numId w:val="1"/>
        </w:numPr>
      </w:pPr>
      <w:r>
        <w:t>&gt;2 groups, 1 variable (</w:t>
      </w:r>
      <w:proofErr w:type="spellStart"/>
      <w:r>
        <w:t>anova</w:t>
      </w:r>
      <w:proofErr w:type="spellEnd"/>
      <w:r>
        <w:t>)</w:t>
      </w:r>
      <w:r w:rsidR="00280E9A">
        <w:t xml:space="preserve"> – eta</w:t>
      </w:r>
      <w:r w:rsidR="00280E9A">
        <w:rPr>
          <w:vertAlign w:val="superscript"/>
        </w:rPr>
        <w:t>2</w:t>
      </w:r>
      <w:r w:rsidR="00280E9A">
        <w:t xml:space="preserve"> or </w:t>
      </w:r>
      <w:proofErr w:type="spellStart"/>
      <w:r w:rsidR="00280E9A">
        <w:t>cohen</w:t>
      </w:r>
      <w:proofErr w:type="spellEnd"/>
      <w:r w:rsidR="00280E9A">
        <w:t xml:space="preserve"> f</w:t>
      </w:r>
    </w:p>
    <w:p w14:paraId="0DD8AE14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2within X 2within</w:t>
      </w:r>
      <w:r w:rsidR="00D92C37">
        <w:t xml:space="preserve"> (repeated measures </w:t>
      </w:r>
      <w:proofErr w:type="spellStart"/>
      <w:r w:rsidR="00D92C37">
        <w:t>anova</w:t>
      </w:r>
      <w:proofErr w:type="spellEnd"/>
      <w:r w:rsidR="00D92C37">
        <w:t>)</w:t>
      </w:r>
    </w:p>
    <w:p w14:paraId="4C9ADD6D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2 group, 2between X 2within</w:t>
      </w:r>
      <w:r w:rsidR="00D92C37">
        <w:t xml:space="preserve"> (mixed </w:t>
      </w:r>
      <w:proofErr w:type="spellStart"/>
      <w:r w:rsidR="00D92C37">
        <w:t>anova</w:t>
      </w:r>
      <w:proofErr w:type="spellEnd"/>
      <w:r w:rsidR="00D92C37">
        <w:t>)</w:t>
      </w:r>
    </w:p>
    <w:p w14:paraId="6C2D8639" w14:textId="77777777" w:rsidR="005F4A98" w:rsidRDefault="00D92C37" w:rsidP="005F4A98">
      <w:pPr>
        <w:pStyle w:val="ListParagraph"/>
        <w:numPr>
          <w:ilvl w:val="0"/>
          <w:numId w:val="1"/>
        </w:numPr>
      </w:pPr>
      <w:r>
        <w:t>Example of</w:t>
      </w:r>
      <w:r w:rsidR="005F4A98">
        <w:t xml:space="preserve"> correcti</w:t>
      </w:r>
      <w:r>
        <w:t>ng</w:t>
      </w:r>
      <w:r w:rsidR="005F4A98">
        <w:t xml:space="preserve"> for multiple tests</w:t>
      </w:r>
      <w:r>
        <w:t xml:space="preserve"> – Bonferroni correction for post-hoc pairwise comparisons in 2x2 </w:t>
      </w:r>
      <w:proofErr w:type="spellStart"/>
      <w:r>
        <w:t>anova</w:t>
      </w:r>
      <w:proofErr w:type="spellEnd"/>
    </w:p>
    <w:p w14:paraId="29831A91" w14:textId="77777777" w:rsidR="00D92C37" w:rsidRDefault="00D92C37" w:rsidP="00D92C37">
      <w:pPr>
        <w:pStyle w:val="ListParagraph"/>
        <w:ind w:left="0"/>
      </w:pPr>
    </w:p>
    <w:p w14:paraId="259EE8D8" w14:textId="77777777" w:rsidR="005F4A98" w:rsidRDefault="00D92C37" w:rsidP="005F4A98">
      <w:r w:rsidRPr="002564C1">
        <w:rPr>
          <w:b/>
        </w:rPr>
        <w:t>Week 4, 9/22:</w:t>
      </w:r>
      <w:r>
        <w:t xml:space="preserve"> Visualizing data</w:t>
      </w:r>
    </w:p>
    <w:p w14:paraId="5C577AD6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Plot means with error bars (bar, line plots)</w:t>
      </w:r>
    </w:p>
    <w:p w14:paraId="231051D0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Scatter plots</w:t>
      </w:r>
    </w:p>
    <w:p w14:paraId="441F6BE2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Approaches to depict variability (box plot, violin plot, 1D scatter and combinations)</w:t>
      </w:r>
    </w:p>
    <w:p w14:paraId="047A9658" w14:textId="77777777" w:rsidR="00D92C37" w:rsidRDefault="00D92C37" w:rsidP="00D92C37"/>
    <w:p w14:paraId="6DE66E41" w14:textId="77777777" w:rsidR="00D92C37" w:rsidRDefault="009209F5" w:rsidP="00D92C37">
      <w:r w:rsidRPr="002564C1">
        <w:rPr>
          <w:b/>
        </w:rPr>
        <w:t>Week 5, 9/29:</w:t>
      </w:r>
      <w:r>
        <w:t xml:space="preserve"> Associations between variables</w:t>
      </w:r>
      <w:r w:rsidR="002564C1">
        <w:t>, correlation and contingency coefficients</w:t>
      </w:r>
    </w:p>
    <w:p w14:paraId="3C20ADF9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2 Continuous variables:</w:t>
      </w:r>
    </w:p>
    <w:p w14:paraId="4CBEF4C2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Pearson’s r</w:t>
      </w:r>
    </w:p>
    <w:p w14:paraId="54C0A55F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 xml:space="preserve">Nonparametric: spearman rho, </w:t>
      </w:r>
      <w:proofErr w:type="spellStart"/>
      <w:r>
        <w:t>kendall</w:t>
      </w:r>
      <w:proofErr w:type="spellEnd"/>
      <w:r>
        <w:t xml:space="preserve"> tau</w:t>
      </w:r>
    </w:p>
    <w:p w14:paraId="7D9500C1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2 Nominal variables:</w:t>
      </w:r>
    </w:p>
    <w:p w14:paraId="584AE4BF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Contingency coefficients or Cramer’s V</w:t>
      </w:r>
    </w:p>
    <w:p w14:paraId="4C365E4F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3 continuous variables – partial &amp; semi-partial correlation</w:t>
      </w:r>
    </w:p>
    <w:p w14:paraId="5CCCDE41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Linearity violations can give the same correlation coefficient from different associations</w:t>
      </w:r>
    </w:p>
    <w:p w14:paraId="3A77507C" w14:textId="77777777" w:rsidR="002564C1" w:rsidRDefault="002564C1" w:rsidP="00D92C37"/>
    <w:p w14:paraId="0E577BF8" w14:textId="77777777" w:rsidR="002564C1" w:rsidRDefault="002564C1" w:rsidP="00D92C37">
      <w:r>
        <w:rPr>
          <w:b/>
        </w:rPr>
        <w:t>Week 6, 10/6:</w:t>
      </w:r>
      <w:r>
        <w:t xml:space="preserve"> Associations between variables, linear regression, logistic regression</w:t>
      </w:r>
    </w:p>
    <w:p w14:paraId="4D3B812E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Linear regression with 1 or more predictors</w:t>
      </w:r>
    </w:p>
    <w:p w14:paraId="7ED7A25D" w14:textId="1DDEE445" w:rsidR="002564C1" w:rsidRDefault="003A08CA" w:rsidP="002564C1">
      <w:pPr>
        <w:pStyle w:val="ListParagraph"/>
        <w:numPr>
          <w:ilvl w:val="1"/>
          <w:numId w:val="1"/>
        </w:numPr>
      </w:pPr>
      <w:ins w:id="0" w:author="Jamil Bhanji" w:date="2021-07-15T13:04:00Z">
        <w:r>
          <w:t>Before fitting model e</w:t>
        </w:r>
      </w:ins>
      <w:r w:rsidR="002564C1">
        <w:t>mphasi</w:t>
      </w:r>
      <w:ins w:id="1" w:author="Jamil Bhanji" w:date="2021-07-15T13:04:00Z">
        <w:r>
          <w:t>ze</w:t>
        </w:r>
      </w:ins>
      <w:r w:rsidR="002564C1">
        <w:t xml:space="preserve"> on </w:t>
      </w:r>
      <w:ins w:id="2" w:author="Jamil Bhanji" w:date="2021-07-15T13:03:00Z">
        <w:r>
          <w:t xml:space="preserve">checking </w:t>
        </w:r>
      </w:ins>
      <w:r w:rsidR="002564C1">
        <w:t>linearity assumption – use scatterplot</w:t>
      </w:r>
    </w:p>
    <w:p w14:paraId="317CD621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Create formula and estimate model</w:t>
      </w:r>
    </w:p>
    <w:p w14:paraId="1D2F6BB5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How to check linearity, homoscedasticity, normality, independence of residuals</w:t>
      </w:r>
    </w:p>
    <w:p w14:paraId="3F43CFAD" w14:textId="52D1C76A" w:rsidR="002564C1" w:rsidRDefault="002564C1" w:rsidP="002564C1">
      <w:pPr>
        <w:pStyle w:val="ListParagraph"/>
        <w:numPr>
          <w:ilvl w:val="0"/>
          <w:numId w:val="1"/>
        </w:numPr>
      </w:pPr>
      <w:r w:rsidRPr="002564C1">
        <w:lastRenderedPageBreak/>
        <w:t>understand model R</w:t>
      </w:r>
      <w:r>
        <w:rPr>
          <w:vertAlign w:val="superscript"/>
        </w:rPr>
        <w:t>2</w:t>
      </w:r>
      <w:r w:rsidRPr="002564C1">
        <w:t>, F-statistic, beta coefficients (standardized, unstandardized</w:t>
      </w:r>
      <w:r>
        <w:t>)</w:t>
      </w:r>
      <w:ins w:id="3" w:author="Jamil Bhanji" w:date="2021-07-15T13:04:00Z">
        <w:r w:rsidR="003A08CA">
          <w:t xml:space="preserve"> and intercept</w:t>
        </w:r>
      </w:ins>
    </w:p>
    <w:p w14:paraId="27830048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F-statistic for model comparison – also AIC, BIC</w:t>
      </w:r>
    </w:p>
    <w:p w14:paraId="67AE9B3A" w14:textId="77777777" w:rsidR="002564C1" w:rsidRDefault="008F7625" w:rsidP="002564C1">
      <w:pPr>
        <w:pStyle w:val="ListParagraph"/>
        <w:numPr>
          <w:ilvl w:val="0"/>
          <w:numId w:val="1"/>
        </w:numPr>
      </w:pPr>
      <w:r>
        <w:t>How to examine a quadratic/curvilinear relation</w:t>
      </w:r>
    </w:p>
    <w:p w14:paraId="3085EE71" w14:textId="77777777" w:rsidR="008F7625" w:rsidRDefault="008F7625" w:rsidP="002564C1">
      <w:pPr>
        <w:pStyle w:val="ListParagraph"/>
        <w:numPr>
          <w:ilvl w:val="0"/>
          <w:numId w:val="1"/>
        </w:numPr>
      </w:pPr>
      <w:r>
        <w:t>Understand multi-collinearity and indicators (VIF)</w:t>
      </w:r>
    </w:p>
    <w:p w14:paraId="1D192DE2" w14:textId="77777777" w:rsidR="008F7625" w:rsidRDefault="008F7625" w:rsidP="002564C1">
      <w:pPr>
        <w:pStyle w:val="ListParagraph"/>
        <w:numPr>
          <w:ilvl w:val="0"/>
          <w:numId w:val="1"/>
        </w:numPr>
      </w:pPr>
      <w:r>
        <w:t>Logistic regression with dichotomous outcome variable</w:t>
      </w:r>
    </w:p>
    <w:p w14:paraId="6A01FFDB" w14:textId="77777777" w:rsidR="008F7625" w:rsidRDefault="008F7625" w:rsidP="008F7625">
      <w:pPr>
        <w:pStyle w:val="ListParagraph"/>
        <w:numPr>
          <w:ilvl w:val="1"/>
          <w:numId w:val="1"/>
        </w:numPr>
      </w:pPr>
      <w:r>
        <w:t>predicted values represent probability, coefficients are change in log(odds)</w:t>
      </w:r>
    </w:p>
    <w:p w14:paraId="69C15CB5" w14:textId="083C8610" w:rsidR="008F7625" w:rsidRDefault="003A08CA" w:rsidP="008F7625">
      <w:pPr>
        <w:pStyle w:val="ListParagraph"/>
        <w:numPr>
          <w:ilvl w:val="1"/>
          <w:numId w:val="1"/>
        </w:numPr>
      </w:pPr>
      <w:ins w:id="4" w:author="Jamil Bhanji" w:date="2021-07-15T13:05:00Z">
        <w:r>
          <w:t xml:space="preserve">Effect size: </w:t>
        </w:r>
      </w:ins>
      <w:ins w:id="5" w:author="Jamil Bhanji" w:date="2021-07-15T13:06:00Z">
        <w:r>
          <w:t>Use od</w:t>
        </w:r>
      </w:ins>
      <w:ins w:id="6" w:author="Jamil Bhanji" w:date="2021-07-15T13:07:00Z">
        <w:r>
          <w:t>ds ratio</w:t>
        </w:r>
      </w:ins>
      <w:r w:rsidR="008F7625">
        <w:t xml:space="preserve"> </w:t>
      </w:r>
    </w:p>
    <w:p w14:paraId="3A0E7807" w14:textId="77777777" w:rsidR="008F7625" w:rsidRDefault="008F7625" w:rsidP="008F7625">
      <w:pPr>
        <w:pStyle w:val="ListParagraph"/>
        <w:numPr>
          <w:ilvl w:val="1"/>
          <w:numId w:val="1"/>
        </w:numPr>
      </w:pPr>
      <w:r>
        <w:t>Different assumptions, focus on extreme cases</w:t>
      </w:r>
    </w:p>
    <w:p w14:paraId="581F6A13" w14:textId="6DC4C876" w:rsidR="00720993" w:rsidRDefault="00720993" w:rsidP="00720993">
      <w:pPr>
        <w:pStyle w:val="ListParagraph"/>
        <w:numPr>
          <w:ilvl w:val="0"/>
          <w:numId w:val="1"/>
        </w:numPr>
      </w:pPr>
      <w:r>
        <w:t>Notes on reporting, focus on effect sizes</w:t>
      </w:r>
      <w:ins w:id="7" w:author="Jamil Bhanji" w:date="2021-07-15T13:08:00Z">
        <w:r w:rsidR="003A08CA">
          <w:t xml:space="preserve">: delta </w:t>
        </w:r>
        <w:r w:rsidR="003A08CA" w:rsidRPr="002564C1">
          <w:t>R</w:t>
        </w:r>
        <w:r w:rsidR="003A08CA">
          <w:rPr>
            <w:vertAlign w:val="superscript"/>
          </w:rPr>
          <w:t>2</w:t>
        </w:r>
        <w:r w:rsidR="003A08CA" w:rsidRPr="002564C1">
          <w:t>,</w:t>
        </w:r>
      </w:ins>
      <w:ins w:id="8" w:author="Jamil Bhanji" w:date="2021-07-15T13:11:00Z">
        <w:r w:rsidR="003A08CA">
          <w:t xml:space="preserve"> </w:t>
        </w:r>
        <w:r w:rsidR="003A08CA">
          <w:rPr>
            <w:i/>
            <w:iCs/>
          </w:rPr>
          <w:t>f</w:t>
        </w:r>
        <w:r w:rsidR="003A08CA" w:rsidRPr="003A08CA">
          <w:rPr>
            <w:vertAlign w:val="superscript"/>
          </w:rPr>
          <w:t>2</w:t>
        </w:r>
      </w:ins>
    </w:p>
    <w:p w14:paraId="48354A52" w14:textId="77777777" w:rsidR="00187C80" w:rsidRDefault="00187C80" w:rsidP="00720993">
      <w:pPr>
        <w:pStyle w:val="ListParagraph"/>
        <w:numPr>
          <w:ilvl w:val="0"/>
          <w:numId w:val="1"/>
        </w:numPr>
      </w:pPr>
      <w:r>
        <w:t>Link to robust regression options for e.g. outlier issues</w:t>
      </w:r>
    </w:p>
    <w:p w14:paraId="3F710973" w14:textId="77777777" w:rsidR="008F7625" w:rsidRDefault="008F7625" w:rsidP="008F7625"/>
    <w:p w14:paraId="6E845C90" w14:textId="77777777" w:rsidR="008F7625" w:rsidRDefault="008F7625" w:rsidP="008F7625">
      <w:r>
        <w:rPr>
          <w:b/>
        </w:rPr>
        <w:t xml:space="preserve">Week 7, 10/13: </w:t>
      </w:r>
      <w:r>
        <w:t>Associations between variables, moderation</w:t>
      </w:r>
      <w:r w:rsidRPr="008F7625">
        <w:t xml:space="preserve"> </w:t>
      </w:r>
      <w:r>
        <w:t xml:space="preserve">and mediation </w:t>
      </w:r>
    </w:p>
    <w:p w14:paraId="66DFEDB5" w14:textId="77777777" w:rsidR="008F7625" w:rsidRDefault="008F7625" w:rsidP="008F7625">
      <w:pPr>
        <w:pStyle w:val="ListParagraph"/>
        <w:numPr>
          <w:ilvl w:val="0"/>
          <w:numId w:val="1"/>
        </w:numPr>
      </w:pPr>
      <w:r>
        <w:t xml:space="preserve">Include an interaction term </w:t>
      </w:r>
      <w:r w:rsidR="005A4160">
        <w:t xml:space="preserve">of 2 continuous predictors </w:t>
      </w:r>
      <w:r>
        <w:t xml:space="preserve">in </w:t>
      </w:r>
      <w:r w:rsidR="005A4160">
        <w:t>regression model</w:t>
      </w:r>
    </w:p>
    <w:p w14:paraId="37AF1A16" w14:textId="77777777" w:rsidR="005A4160" w:rsidRDefault="005A4160" w:rsidP="005A4160">
      <w:pPr>
        <w:pStyle w:val="ListParagraph"/>
        <w:numPr>
          <w:ilvl w:val="1"/>
          <w:numId w:val="1"/>
        </w:numPr>
      </w:pPr>
      <w:r>
        <w:t>Visualization (+/- 1 SD of 1 variable) and interpretation</w:t>
      </w:r>
    </w:p>
    <w:p w14:paraId="538895F5" w14:textId="77777777" w:rsidR="005A4160" w:rsidRDefault="005A4160" w:rsidP="005A4160">
      <w:pPr>
        <w:pStyle w:val="ListParagraph"/>
        <w:numPr>
          <w:ilvl w:val="1"/>
          <w:numId w:val="1"/>
        </w:numPr>
      </w:pPr>
      <w:r>
        <w:t>Importance of centering for interpretation of main effects</w:t>
      </w:r>
    </w:p>
    <w:p w14:paraId="39EDBB49" w14:textId="77777777" w:rsidR="005A4160" w:rsidRDefault="005A4160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</w:t>
      </w:r>
      <w:r>
        <w:t xml:space="preserve"> to test the same moderation model</w:t>
      </w:r>
    </w:p>
    <w:p w14:paraId="7036ACD8" w14:textId="77777777" w:rsidR="005A4160" w:rsidRDefault="005A4160" w:rsidP="00E91AC5">
      <w:pPr>
        <w:pStyle w:val="ListParagraph"/>
        <w:numPr>
          <w:ilvl w:val="2"/>
          <w:numId w:val="1"/>
        </w:numPr>
      </w:pPr>
      <w:r>
        <w:t>Extra visualization, zone of significance</w:t>
      </w:r>
    </w:p>
    <w:p w14:paraId="7C91C5B0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Interpreting main effects and interaction coefficients</w:t>
      </w:r>
    </w:p>
    <w:p w14:paraId="7F59EE70" w14:textId="77777777" w:rsidR="005A4160" w:rsidRDefault="00E91AC5" w:rsidP="005A4160">
      <w:pPr>
        <w:pStyle w:val="ListParagraph"/>
        <w:numPr>
          <w:ilvl w:val="0"/>
          <w:numId w:val="1"/>
        </w:numPr>
      </w:pPr>
      <w:r>
        <w:t>Mediation example 1 predictor, 1 mediator, 1 outcome</w:t>
      </w:r>
    </w:p>
    <w:p w14:paraId="381D487B" w14:textId="77777777" w:rsidR="00E91AC5" w:rsidRDefault="00E91AC5" w:rsidP="00E91AC5">
      <w:pPr>
        <w:pStyle w:val="ListParagraph"/>
        <w:numPr>
          <w:ilvl w:val="1"/>
          <w:numId w:val="1"/>
        </w:numPr>
      </w:pPr>
      <w:r>
        <w:t>Examine X1-&gt;Y, X1-&gt;X2, X2-&gt;Y with regression models</w:t>
      </w:r>
    </w:p>
    <w:p w14:paraId="56727205" w14:textId="77777777" w:rsidR="00E91AC5" w:rsidRDefault="00E91AC5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 to e</w:t>
      </w:r>
      <w:r>
        <w:t xml:space="preserve">xamine </w:t>
      </w:r>
      <w:r>
        <w:rPr>
          <w:i/>
        </w:rPr>
        <w:t>total effect, indirect effect, direct effect</w:t>
      </w:r>
    </w:p>
    <w:p w14:paraId="7F8D13C3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Interpretation of coefficients</w:t>
      </w:r>
    </w:p>
    <w:p w14:paraId="623C19E5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Notes about causal interpretations</w:t>
      </w:r>
      <w:r w:rsidR="00720993">
        <w:t>, effect size</w:t>
      </w:r>
    </w:p>
    <w:p w14:paraId="36BA6259" w14:textId="77777777" w:rsidR="00E91AC5" w:rsidRDefault="00E91AC5" w:rsidP="00E91AC5">
      <w:pPr>
        <w:pStyle w:val="ListParagraph"/>
        <w:numPr>
          <w:ilvl w:val="0"/>
          <w:numId w:val="1"/>
        </w:numPr>
      </w:pPr>
      <w:r>
        <w:t xml:space="preserve">Notes about </w:t>
      </w:r>
      <w:r w:rsidR="00CB7394">
        <w:t xml:space="preserve">more complex models: </w:t>
      </w:r>
      <w:r>
        <w:t xml:space="preserve">mediated moderation, moderated mediation </w:t>
      </w:r>
    </w:p>
    <w:p w14:paraId="275BC959" w14:textId="77777777" w:rsidR="00CB7394" w:rsidRDefault="00CB7394" w:rsidP="00CB7394"/>
    <w:p w14:paraId="07482D15" w14:textId="77777777" w:rsidR="00CB7394" w:rsidRDefault="00CB7394" w:rsidP="00CB7394">
      <w:r>
        <w:rPr>
          <w:b/>
        </w:rPr>
        <w:t>Week 8, 10/20:</w:t>
      </w:r>
      <w:r>
        <w:t xml:space="preserve"> Comparing two groups</w:t>
      </w:r>
    </w:p>
    <w:p w14:paraId="76F6389F" w14:textId="77777777" w:rsidR="00CB7394" w:rsidRDefault="00CB7394" w:rsidP="00CB7394">
      <w:pPr>
        <w:pStyle w:val="ListParagraph"/>
        <w:numPr>
          <w:ilvl w:val="0"/>
          <w:numId w:val="1"/>
        </w:numPr>
      </w:pPr>
      <w:r>
        <w:t>Independent samples t-test, equal variance assumed or not</w:t>
      </w:r>
    </w:p>
    <w:p w14:paraId="5EE71C3A" w14:textId="77777777" w:rsidR="00C66EFF" w:rsidRDefault="00C66EFF" w:rsidP="00C66EFF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6332CFA2" w14:textId="77777777" w:rsidR="00215957" w:rsidRDefault="00215957" w:rsidP="00215957">
      <w:pPr>
        <w:pStyle w:val="ListParagraph"/>
        <w:numPr>
          <w:ilvl w:val="1"/>
          <w:numId w:val="1"/>
        </w:numPr>
      </w:pPr>
      <w:r>
        <w:t>Effect size Cohen d (pooled variance)</w:t>
      </w:r>
    </w:p>
    <w:p w14:paraId="2F546FA4" w14:textId="77777777" w:rsidR="00215957" w:rsidRDefault="00215957" w:rsidP="00215957">
      <w:pPr>
        <w:pStyle w:val="ListParagraph"/>
        <w:numPr>
          <w:ilvl w:val="0"/>
          <w:numId w:val="1"/>
        </w:numPr>
      </w:pPr>
      <w:r>
        <w:t>Independent samples, nonparametric: Wilcoxon rank-sum W, Mann-Whitney U</w:t>
      </w:r>
    </w:p>
    <w:p w14:paraId="554BAEBC" w14:textId="0622D00F" w:rsidR="00215957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14:paraId="61D20D7D" w14:textId="381B4B00" w:rsidR="00ED6A07" w:rsidRDefault="00ED6A07" w:rsidP="003A08CA">
      <w:pPr>
        <w:pStyle w:val="ListParagraph"/>
        <w:numPr>
          <w:ilvl w:val="1"/>
          <w:numId w:val="1"/>
        </w:numPr>
      </w:pPr>
      <w:ins w:id="9" w:author="Jamil Bhanji" w:date="2021-07-14T14:11:00Z">
        <w:r>
          <w:t>Bootstrapped confidence inte</w:t>
        </w:r>
      </w:ins>
      <w:ins w:id="10" w:author="Jamil Bhanji" w:date="2021-07-14T14:12:00Z">
        <w:r>
          <w:t>rvals</w:t>
        </w:r>
      </w:ins>
    </w:p>
    <w:p w14:paraId="537B3910" w14:textId="77777777" w:rsidR="00102340" w:rsidRDefault="00102340" w:rsidP="00102340">
      <w:pPr>
        <w:pStyle w:val="ListParagraph"/>
        <w:numPr>
          <w:ilvl w:val="0"/>
          <w:numId w:val="1"/>
        </w:numPr>
      </w:pPr>
      <w:r>
        <w:t>Dependent/paired samples</w:t>
      </w:r>
      <w:r w:rsidR="00311292">
        <w:t xml:space="preserve"> t-test</w:t>
      </w:r>
    </w:p>
    <w:p w14:paraId="394901B1" w14:textId="77777777" w:rsidR="00311292" w:rsidRDefault="00311292" w:rsidP="00311292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40D2A5D6" w14:textId="77777777" w:rsidR="00311292" w:rsidRDefault="00311292" w:rsidP="00311292">
      <w:pPr>
        <w:pStyle w:val="ListParagraph"/>
        <w:numPr>
          <w:ilvl w:val="1"/>
          <w:numId w:val="1"/>
        </w:numPr>
      </w:pPr>
      <w:r>
        <w:t>Effect size Cohen d (use difference between pairs)</w:t>
      </w:r>
    </w:p>
    <w:p w14:paraId="6C30E7F8" w14:textId="77777777" w:rsidR="00215957" w:rsidRDefault="00215957" w:rsidP="00215957">
      <w:pPr>
        <w:pStyle w:val="ListParagraph"/>
        <w:numPr>
          <w:ilvl w:val="0"/>
          <w:numId w:val="1"/>
        </w:numPr>
      </w:pPr>
      <w:r>
        <w:t>Dependent/matched groups: Wilcoxon signed rank test</w:t>
      </w:r>
    </w:p>
    <w:p w14:paraId="2B3FFE25" w14:textId="77777777" w:rsidR="00720993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14:paraId="51059E64" w14:textId="77777777" w:rsidR="00215957" w:rsidRDefault="00720993" w:rsidP="00215957">
      <w:pPr>
        <w:pStyle w:val="ListParagraph"/>
        <w:numPr>
          <w:ilvl w:val="0"/>
          <w:numId w:val="1"/>
        </w:numPr>
      </w:pPr>
      <w:r>
        <w:t>Save Kruskal-Wallis for three or more groups day</w:t>
      </w:r>
    </w:p>
    <w:p w14:paraId="5F9A5112" w14:textId="15A226A3" w:rsidR="00C66EFF" w:rsidRDefault="00C66EFF" w:rsidP="00215957">
      <w:pPr>
        <w:pStyle w:val="ListParagraph"/>
        <w:numPr>
          <w:ilvl w:val="0"/>
          <w:numId w:val="1"/>
        </w:numPr>
      </w:pPr>
      <w:r>
        <w:t xml:space="preserve">Extra: </w:t>
      </w:r>
      <w:ins w:id="11" w:author="Jamil Bhanji" w:date="2021-07-15T16:19:00Z">
        <w:r w:rsidR="00024062">
          <w:t xml:space="preserve">equivalent </w:t>
        </w:r>
      </w:ins>
      <w:r>
        <w:t>t-test formulated as a regression model</w:t>
      </w:r>
    </w:p>
    <w:p w14:paraId="3843CB80" w14:textId="53224626" w:rsidR="003D1381" w:rsidRDefault="003D1381" w:rsidP="007811BC">
      <w:pPr>
        <w:pStyle w:val="ListParagraph"/>
        <w:ind w:left="1080"/>
        <w:pPrChange w:id="12" w:author="Jamil Bhanji" w:date="2021-07-15T13:25:00Z">
          <w:pPr>
            <w:pStyle w:val="ListParagraph"/>
            <w:numPr>
              <w:numId w:val="1"/>
            </w:numPr>
            <w:ind w:left="1080" w:hanging="360"/>
          </w:pPr>
        </w:pPrChange>
      </w:pPr>
      <w:del w:id="13" w:author="Jamil Bhanji" w:date="2021-07-15T13:25:00Z">
        <w:r w:rsidDel="007811BC">
          <w:delText>Extra: use bootstrapped Cis instead of Wilcoxon/Mann-Whitney tests</w:delText>
        </w:r>
      </w:del>
    </w:p>
    <w:p w14:paraId="3E250B36" w14:textId="77777777" w:rsidR="00720993" w:rsidRDefault="00720993" w:rsidP="00720993"/>
    <w:p w14:paraId="2E2BF122" w14:textId="77777777" w:rsidR="00720993" w:rsidRDefault="00C66EFF" w:rsidP="00720993">
      <w:pPr>
        <w:rPr>
          <w:b/>
        </w:rPr>
      </w:pPr>
      <w:r>
        <w:rPr>
          <w:b/>
        </w:rPr>
        <w:t>Week 9 is a Data Day</w:t>
      </w:r>
    </w:p>
    <w:p w14:paraId="66CE6903" w14:textId="77777777" w:rsidR="00C66EFF" w:rsidRDefault="00C66EFF" w:rsidP="00720993">
      <w:pPr>
        <w:rPr>
          <w:b/>
        </w:rPr>
      </w:pPr>
    </w:p>
    <w:p w14:paraId="179F72C2" w14:textId="77777777" w:rsidR="00C66EFF" w:rsidRDefault="00C66EFF" w:rsidP="00720993">
      <w:r>
        <w:rPr>
          <w:b/>
        </w:rPr>
        <w:lastRenderedPageBreak/>
        <w:t xml:space="preserve">Week 10, 11/3: </w:t>
      </w:r>
      <w:r>
        <w:t>Comparing 3 or more groups</w:t>
      </w:r>
    </w:p>
    <w:p w14:paraId="5B0227B5" w14:textId="463A2812" w:rsidR="00C66EFF" w:rsidRDefault="00C66EFF" w:rsidP="00C66EFF">
      <w:pPr>
        <w:pStyle w:val="ListParagraph"/>
        <w:numPr>
          <w:ilvl w:val="0"/>
          <w:numId w:val="1"/>
        </w:numPr>
      </w:pPr>
      <w:r>
        <w:t>ANOVA</w:t>
      </w:r>
      <w:r w:rsidR="00745526">
        <w:t xml:space="preserve"> (1 factor</w:t>
      </w:r>
      <w:ins w:id="14" w:author="Jamil Bhanji" w:date="2021-07-15T16:11:00Z">
        <w:r w:rsidR="006B3BB5">
          <w:t>, 3 levels</w:t>
        </w:r>
      </w:ins>
      <w:r w:rsidR="00745526">
        <w:t>)</w:t>
      </w:r>
    </w:p>
    <w:p w14:paraId="7CBA4389" w14:textId="2B1F8076" w:rsidR="00C66EFF" w:rsidRDefault="00C66EFF" w:rsidP="00C66EFF">
      <w:pPr>
        <w:pStyle w:val="ListParagraph"/>
        <w:numPr>
          <w:ilvl w:val="1"/>
          <w:numId w:val="1"/>
        </w:numPr>
        <w:rPr>
          <w:ins w:id="15" w:author="Jamil Bhanji" w:date="2021-07-15T15:53:00Z"/>
        </w:r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728FEA35" w14:textId="01EB3486" w:rsidR="00370B9D" w:rsidRDefault="00370B9D" w:rsidP="00C66EFF">
      <w:pPr>
        <w:pStyle w:val="ListParagraph"/>
        <w:numPr>
          <w:ilvl w:val="1"/>
          <w:numId w:val="1"/>
        </w:numPr>
      </w:pPr>
      <w:ins w:id="16" w:author="Jamil Bhanji" w:date="2021-07-15T15:57:00Z">
        <w:r>
          <w:t xml:space="preserve">Use </w:t>
        </w:r>
        <w:proofErr w:type="spellStart"/>
        <w:r>
          <w:t>aov</w:t>
        </w:r>
        <w:proofErr w:type="spellEnd"/>
        <w:r>
          <w:t xml:space="preserve">() in R, 1-way </w:t>
        </w:r>
        <w:proofErr w:type="spellStart"/>
        <w:r>
          <w:t>anova</w:t>
        </w:r>
        <w:proofErr w:type="spellEnd"/>
        <w:r>
          <w:t xml:space="preserve"> in </w:t>
        </w:r>
        <w:proofErr w:type="spellStart"/>
        <w:r>
          <w:t>spss</w:t>
        </w:r>
      </w:ins>
      <w:proofErr w:type="spellEnd"/>
    </w:p>
    <w:p w14:paraId="10BDD77B" w14:textId="77777777" w:rsidR="004953A6" w:rsidRDefault="00745526" w:rsidP="004953A6">
      <w:pPr>
        <w:pStyle w:val="ListParagraph"/>
        <w:numPr>
          <w:ilvl w:val="1"/>
          <w:numId w:val="1"/>
        </w:numPr>
      </w:pPr>
      <w:r>
        <w:t>Interpret SS between, SS within, F-stat</w:t>
      </w:r>
    </w:p>
    <w:p w14:paraId="5E005523" w14:textId="0FB399A2" w:rsidR="007A034C" w:rsidRDefault="007A034C" w:rsidP="004953A6">
      <w:pPr>
        <w:pStyle w:val="ListParagraph"/>
        <w:numPr>
          <w:ilvl w:val="1"/>
          <w:numId w:val="1"/>
        </w:numPr>
        <w:rPr>
          <w:ins w:id="17" w:author="Jamil Bhanji" w:date="2021-07-15T13:29:00Z"/>
        </w:rPr>
      </w:pPr>
      <w:r>
        <w:t>Effect size</w:t>
      </w:r>
      <w:del w:id="18" w:author="Jamil Bhanji" w:date="2021-07-15T16:20:00Z">
        <w:r w:rsidR="004953A6" w:rsidDel="00461B2A">
          <w:delText xml:space="preserve"> notes</w:delText>
        </w:r>
      </w:del>
      <w:r>
        <w:t xml:space="preserve">: </w:t>
      </w:r>
      <w:r w:rsidR="004953A6">
        <w:t xml:space="preserve">R-squared/eta-squared, </w:t>
      </w:r>
      <w:r w:rsidR="004953A6" w:rsidRPr="004953A6">
        <w:t>ω</w:t>
      </w:r>
    </w:p>
    <w:p w14:paraId="02B08299" w14:textId="4C0DBE0A" w:rsidR="00142F6C" w:rsidRDefault="006B3BB5" w:rsidP="004953A6">
      <w:pPr>
        <w:pStyle w:val="ListParagraph"/>
        <w:numPr>
          <w:ilvl w:val="1"/>
          <w:numId w:val="1"/>
        </w:numPr>
        <w:rPr>
          <w:ins w:id="19" w:author="Jamil Bhanji" w:date="2021-07-15T13:53:00Z"/>
        </w:rPr>
      </w:pPr>
      <w:ins w:id="20" w:author="Jamil Bhanji" w:date="2021-07-15T16:10:00Z">
        <w:r>
          <w:t>Planned contrasts</w:t>
        </w:r>
      </w:ins>
      <w:ins w:id="21" w:author="Jamil Bhanji" w:date="2021-07-15T16:11:00Z">
        <w:r>
          <w:t xml:space="preserve"> including l</w:t>
        </w:r>
      </w:ins>
      <w:ins w:id="22" w:author="Jamil Bhanji" w:date="2021-07-15T15:49:00Z">
        <w:r w:rsidR="00142F6C">
          <w:t xml:space="preserve">inear and quadratic </w:t>
        </w:r>
      </w:ins>
      <w:ins w:id="23" w:author="Jamil Bhanji" w:date="2021-07-15T16:11:00Z">
        <w:r>
          <w:t>trend contrasts</w:t>
        </w:r>
      </w:ins>
    </w:p>
    <w:p w14:paraId="265F08E7" w14:textId="3BBFE9F2" w:rsidR="005B3A63" w:rsidRDefault="005B3A63" w:rsidP="005B3A63">
      <w:pPr>
        <w:pStyle w:val="ListParagraph"/>
        <w:numPr>
          <w:ilvl w:val="0"/>
          <w:numId w:val="1"/>
        </w:numPr>
        <w:rPr>
          <w:ins w:id="24" w:author="Jamil Bhanji" w:date="2021-07-15T13:54:00Z"/>
        </w:rPr>
      </w:pPr>
      <w:ins w:id="25" w:author="Jamil Bhanji" w:date="2021-07-15T13:53:00Z">
        <w:r>
          <w:t>Factorial ANOVA</w:t>
        </w:r>
      </w:ins>
    </w:p>
    <w:p w14:paraId="61D4E595" w14:textId="5A54729B" w:rsidR="006B3BB5" w:rsidRDefault="005B3A63" w:rsidP="006B3BB5">
      <w:pPr>
        <w:pStyle w:val="ListParagraph"/>
        <w:numPr>
          <w:ilvl w:val="1"/>
          <w:numId w:val="1"/>
        </w:numPr>
        <w:rPr>
          <w:ins w:id="26" w:author="Jamil Bhanji" w:date="2021-07-15T16:16:00Z"/>
        </w:rPr>
      </w:pPr>
      <w:ins w:id="27" w:author="Jamil Bhanji" w:date="2021-07-15T13:54:00Z">
        <w:r>
          <w:t>2x2 (</w:t>
        </w:r>
      </w:ins>
      <w:ins w:id="28" w:author="Jamil Bhanji" w:date="2021-07-15T16:13:00Z">
        <w:r w:rsidR="006B3BB5">
          <w:t>independent</w:t>
        </w:r>
      </w:ins>
      <w:ins w:id="29" w:author="Jamil Bhanji" w:date="2021-07-15T13:54:00Z">
        <w:r>
          <w:t xml:space="preserve"> groups) example</w:t>
        </w:r>
      </w:ins>
      <w:ins w:id="30" w:author="Jamil Bhanji" w:date="2021-07-15T16:16:00Z">
        <w:r w:rsidR="006B3BB5">
          <w:t xml:space="preserve"> </w:t>
        </w:r>
      </w:ins>
    </w:p>
    <w:p w14:paraId="17D9B5A7" w14:textId="6729E7A5" w:rsidR="006B3BB5" w:rsidRPr="004953A6" w:rsidRDefault="006B3BB5" w:rsidP="006B3BB5">
      <w:pPr>
        <w:pStyle w:val="ListParagraph"/>
        <w:numPr>
          <w:ilvl w:val="1"/>
          <w:numId w:val="1"/>
        </w:numPr>
      </w:pPr>
      <w:ins w:id="31" w:author="Jamil Bhanji" w:date="2021-07-15T16:16:00Z">
        <w:r>
          <w:t>Simple effects</w:t>
        </w:r>
      </w:ins>
      <w:ins w:id="32" w:author="Jamil Bhanji" w:date="2021-07-15T16:17:00Z">
        <w:r>
          <w:t xml:space="preserve"> tests</w:t>
        </w:r>
      </w:ins>
    </w:p>
    <w:p w14:paraId="4DCEF62E" w14:textId="7DB85260" w:rsidR="00745526" w:rsidRDefault="00745526" w:rsidP="00745526">
      <w:pPr>
        <w:pStyle w:val="ListParagraph"/>
        <w:numPr>
          <w:ilvl w:val="0"/>
          <w:numId w:val="1"/>
        </w:numPr>
      </w:pPr>
      <w:r>
        <w:t>Non-parametric Kruskal Wallis H</w:t>
      </w:r>
      <w:ins w:id="33" w:author="Jamil Bhanji" w:date="2021-07-15T16:00:00Z">
        <w:r w:rsidR="00370B9D">
          <w:t>, Welch’s F</w:t>
        </w:r>
      </w:ins>
    </w:p>
    <w:p w14:paraId="17C73415" w14:textId="77777777" w:rsidR="00745526" w:rsidRDefault="00745526" w:rsidP="00745526">
      <w:pPr>
        <w:pStyle w:val="ListParagraph"/>
        <w:numPr>
          <w:ilvl w:val="0"/>
          <w:numId w:val="1"/>
        </w:numPr>
      </w:pPr>
      <w:r>
        <w:t>ANCOVA</w:t>
      </w:r>
    </w:p>
    <w:p w14:paraId="02681A98" w14:textId="5447C32B" w:rsidR="007811BC" w:rsidRDefault="00745526" w:rsidP="007811BC">
      <w:pPr>
        <w:pStyle w:val="ListParagraph"/>
        <w:numPr>
          <w:ilvl w:val="1"/>
          <w:numId w:val="1"/>
        </w:numPr>
      </w:pPr>
      <w:r>
        <w:t>Example with 1 continuous covariate</w:t>
      </w:r>
    </w:p>
    <w:p w14:paraId="51CEF240" w14:textId="6D42A6EE" w:rsidR="00C66EFF" w:rsidRDefault="00C66EFF" w:rsidP="00C66EFF">
      <w:pPr>
        <w:pStyle w:val="ListParagraph"/>
        <w:numPr>
          <w:ilvl w:val="0"/>
          <w:numId w:val="1"/>
        </w:numPr>
        <w:rPr>
          <w:ins w:id="34" w:author="Jamil Bhanji" w:date="2021-07-15T15:58:00Z"/>
        </w:rPr>
      </w:pPr>
      <w:del w:id="35" w:author="Jamil Bhanji" w:date="2021-07-15T15:58:00Z">
        <w:r w:rsidDel="00370B9D">
          <w:delText xml:space="preserve">Extra: </w:delText>
        </w:r>
      </w:del>
      <w:r>
        <w:t xml:space="preserve">ANOVA </w:t>
      </w:r>
      <w:del w:id="36" w:author="Jamil Bhanji" w:date="2021-07-15T15:58:00Z">
        <w:r w:rsidR="007A034C" w:rsidDel="00370B9D">
          <w:delText xml:space="preserve">and ANCOVA </w:delText>
        </w:r>
      </w:del>
      <w:r>
        <w:t>formulated as a regression model</w:t>
      </w:r>
      <w:ins w:id="37" w:author="Jamil Bhanji" w:date="2021-07-15T15:58:00Z">
        <w:r w:rsidR="00370B9D">
          <w:t xml:space="preserve"> (</w:t>
        </w:r>
        <w:proofErr w:type="spellStart"/>
        <w:r w:rsidR="00370B9D">
          <w:t>lm</w:t>
        </w:r>
      </w:ins>
      <w:proofErr w:type="spellEnd"/>
      <w:ins w:id="38" w:author="Jamil Bhanji" w:date="2021-07-15T15:59:00Z">
        <w:r w:rsidR="00370B9D">
          <w:t xml:space="preserve"> in R)</w:t>
        </w:r>
      </w:ins>
    </w:p>
    <w:p w14:paraId="401C7A74" w14:textId="582D1E7E" w:rsidR="00370B9D" w:rsidRDefault="00370B9D" w:rsidP="00370B9D">
      <w:pPr>
        <w:pStyle w:val="ListParagraph"/>
        <w:numPr>
          <w:ilvl w:val="1"/>
          <w:numId w:val="1"/>
        </w:numPr>
        <w:rPr>
          <w:ins w:id="39" w:author="Jamil Bhanji" w:date="2021-07-15T16:10:00Z"/>
        </w:rPr>
      </w:pPr>
      <w:ins w:id="40" w:author="Jamil Bhanji" w:date="2021-07-15T15:58:00Z">
        <w:r>
          <w:t>Dummy coding (same as before) and contrast coding examples</w:t>
        </w:r>
      </w:ins>
    </w:p>
    <w:p w14:paraId="55F7BDEF" w14:textId="6736EC52" w:rsidR="006B3BB5" w:rsidRDefault="006B3BB5" w:rsidP="00370B9D">
      <w:pPr>
        <w:pStyle w:val="ListParagraph"/>
        <w:numPr>
          <w:ilvl w:val="1"/>
          <w:numId w:val="1"/>
        </w:numPr>
        <w:pPrChange w:id="41" w:author="Jamil Bhanji" w:date="2021-07-15T15:58:00Z">
          <w:pPr>
            <w:pStyle w:val="ListParagraph"/>
            <w:numPr>
              <w:numId w:val="1"/>
            </w:numPr>
            <w:ind w:left="1080" w:hanging="360"/>
          </w:pPr>
        </w:pPrChange>
      </w:pPr>
      <w:ins w:id="42" w:author="Jamil Bhanji" w:date="2021-07-15T16:10:00Z">
        <w:r>
          <w:t>Robust regression for assumption violations</w:t>
        </w:r>
      </w:ins>
    </w:p>
    <w:p w14:paraId="0B305207" w14:textId="77777777" w:rsidR="00745526" w:rsidRDefault="00745526" w:rsidP="00745526"/>
    <w:p w14:paraId="57C782AD" w14:textId="77777777" w:rsidR="00745526" w:rsidRDefault="00745526" w:rsidP="00745526">
      <w:r>
        <w:rPr>
          <w:b/>
        </w:rPr>
        <w:t>Week 11, 11/10:</w:t>
      </w:r>
      <w:r>
        <w:t xml:space="preserve"> Repeated Measures and longitudinal designs</w:t>
      </w:r>
    </w:p>
    <w:p w14:paraId="1BED002A" w14:textId="77777777" w:rsidR="00745526" w:rsidRDefault="007A034C" w:rsidP="004953A6">
      <w:pPr>
        <w:pStyle w:val="ListParagraph"/>
        <w:numPr>
          <w:ilvl w:val="0"/>
          <w:numId w:val="1"/>
        </w:numPr>
      </w:pPr>
      <w:r>
        <w:t xml:space="preserve">1 factor, 3 level repeated measures ANOVA </w:t>
      </w:r>
      <w:r w:rsidR="004953A6">
        <w:t xml:space="preserve">same </w:t>
      </w:r>
      <w:proofErr w:type="spellStart"/>
      <w:r w:rsidR="004953A6">
        <w:t>glm</w:t>
      </w:r>
      <w:proofErr w:type="spellEnd"/>
      <w:r w:rsidR="004953A6">
        <w:t xml:space="preserve"> assumptions</w:t>
      </w:r>
    </w:p>
    <w:p w14:paraId="6E2C1283" w14:textId="77777777" w:rsidR="007A034C" w:rsidRDefault="007A034C" w:rsidP="007A034C">
      <w:pPr>
        <w:pStyle w:val="ListParagraph"/>
        <w:numPr>
          <w:ilvl w:val="0"/>
          <w:numId w:val="1"/>
        </w:numPr>
      </w:pPr>
      <w:r>
        <w:t>Within subject 2x2 design, repeated measures ANOVA</w:t>
      </w:r>
    </w:p>
    <w:p w14:paraId="56BC51F6" w14:textId="11CD654B" w:rsidR="007811BC" w:rsidRPr="004953A6" w:rsidRDefault="004953A6" w:rsidP="007811BC">
      <w:pPr>
        <w:pStyle w:val="ListParagraph"/>
        <w:numPr>
          <w:ilvl w:val="1"/>
          <w:numId w:val="1"/>
        </w:numPr>
      </w:pPr>
      <w:r>
        <w:t>Effect size</w:t>
      </w:r>
      <w:del w:id="43" w:author="Jamil Bhanji" w:date="2021-07-15T16:20:00Z">
        <w:r w:rsidDel="00461B2A">
          <w:delText xml:space="preserve"> notes</w:delText>
        </w:r>
      </w:del>
      <w:r>
        <w:t xml:space="preserve">: R-squared/eta-squared, </w:t>
      </w:r>
      <w:r w:rsidRPr="004953A6">
        <w:t>ω</w:t>
      </w:r>
    </w:p>
    <w:p w14:paraId="44518DC5" w14:textId="77777777" w:rsidR="007A034C" w:rsidRPr="00745526" w:rsidRDefault="004953A6" w:rsidP="004953A6">
      <w:pPr>
        <w:pStyle w:val="ListParagraph"/>
        <w:numPr>
          <w:ilvl w:val="0"/>
          <w:numId w:val="1"/>
        </w:numPr>
      </w:pPr>
      <w:r>
        <w:t>Formulate as regression model</w:t>
      </w:r>
      <w:r w:rsidR="00187C80">
        <w:t>. Robust regression options for outlier issues.</w:t>
      </w:r>
    </w:p>
    <w:p w14:paraId="07B88A8C" w14:textId="77777777" w:rsidR="00745526" w:rsidRDefault="00745526" w:rsidP="00745526">
      <w:pPr>
        <w:rPr>
          <w:b/>
        </w:rPr>
      </w:pPr>
    </w:p>
    <w:p w14:paraId="4DA7D761" w14:textId="77777777" w:rsidR="00DD786E" w:rsidRDefault="00DD786E" w:rsidP="00745526">
      <w:r w:rsidRPr="00DD786E">
        <w:rPr>
          <w:b/>
        </w:rPr>
        <w:t>Week</w:t>
      </w:r>
      <w:r>
        <w:rPr>
          <w:b/>
        </w:rPr>
        <w:t xml:space="preserve"> 12, 11/17: </w:t>
      </w:r>
      <w:r w:rsidRPr="00DD786E">
        <w:t>Chi-</w:t>
      </w:r>
      <w:r>
        <w:t>squared test, loglinear analysis</w:t>
      </w:r>
    </w:p>
    <w:p w14:paraId="3AFE78C2" w14:textId="77777777" w:rsidR="00DD786E" w:rsidRDefault="00EE74D7" w:rsidP="00DD786E">
      <w:pPr>
        <w:pStyle w:val="ListParagraph"/>
        <w:numPr>
          <w:ilvl w:val="0"/>
          <w:numId w:val="1"/>
        </w:numPr>
      </w:pPr>
      <w:r>
        <w:t xml:space="preserve">Chi squared for </w:t>
      </w:r>
      <w:r w:rsidR="00DD786E">
        <w:t xml:space="preserve">1 </w:t>
      </w:r>
      <w:r>
        <w:t xml:space="preserve">frequency </w:t>
      </w:r>
      <w:r w:rsidR="00DD786E">
        <w:t>variable, two or more groups</w:t>
      </w:r>
    </w:p>
    <w:p w14:paraId="4F6B801E" w14:textId="77777777" w:rsidR="00EE74D7" w:rsidRDefault="00EE74D7" w:rsidP="00EE74D7">
      <w:pPr>
        <w:pStyle w:val="ListParagraph"/>
        <w:numPr>
          <w:ilvl w:val="1"/>
          <w:numId w:val="1"/>
        </w:numPr>
      </w:pPr>
      <w:r>
        <w:t>Focus on formulating test as difference btw observed and expected</w:t>
      </w:r>
    </w:p>
    <w:p w14:paraId="6A1EF056" w14:textId="77777777" w:rsidR="00DD786E" w:rsidRDefault="00DD786E" w:rsidP="00DD786E">
      <w:pPr>
        <w:pStyle w:val="ListParagraph"/>
        <w:numPr>
          <w:ilvl w:val="0"/>
          <w:numId w:val="1"/>
        </w:numPr>
      </w:pPr>
      <w:r w:rsidRPr="00DD786E">
        <w:t xml:space="preserve">Chi-squared </w:t>
      </w:r>
      <w:r>
        <w:t>independence test for two categorical</w:t>
      </w:r>
      <w:r w:rsidR="00EE74D7">
        <w:t xml:space="preserve"> variables, two or more groups</w:t>
      </w:r>
    </w:p>
    <w:p w14:paraId="3FF71398" w14:textId="77777777" w:rsidR="00DD786E" w:rsidRDefault="00EE74D7" w:rsidP="00DD786E">
      <w:pPr>
        <w:pStyle w:val="ListParagraph"/>
        <w:numPr>
          <w:ilvl w:val="0"/>
          <w:numId w:val="1"/>
        </w:numPr>
      </w:pPr>
      <w:r>
        <w:t>Loglinear analysis for more than two groups</w:t>
      </w:r>
    </w:p>
    <w:p w14:paraId="04B78DD5" w14:textId="39B796DD" w:rsidR="00EE74D7" w:rsidRDefault="00EE74D7" w:rsidP="00DD786E">
      <w:pPr>
        <w:pStyle w:val="ListParagraph"/>
        <w:numPr>
          <w:ilvl w:val="0"/>
          <w:numId w:val="1"/>
        </w:numPr>
      </w:pPr>
      <w:r>
        <w:t>Assumptions: independent groups, minimum expected count &gt;=5</w:t>
      </w:r>
    </w:p>
    <w:p w14:paraId="532366D7" w14:textId="5AE4ACFE" w:rsidR="00F7438A" w:rsidRDefault="00F7438A" w:rsidP="00DD786E">
      <w:pPr>
        <w:pStyle w:val="ListParagraph"/>
        <w:numPr>
          <w:ilvl w:val="0"/>
          <w:numId w:val="1"/>
        </w:numPr>
      </w:pPr>
      <w:r>
        <w:t>Effect size</w:t>
      </w:r>
      <w:ins w:id="44" w:author="Jamil Bhanji" w:date="2021-07-15T16:20:00Z">
        <w:r w:rsidR="00461B2A">
          <w:t>:</w:t>
        </w:r>
      </w:ins>
      <w:r>
        <w:t xml:space="preserve"> use odds ratio</w:t>
      </w:r>
    </w:p>
    <w:p w14:paraId="10C8CF2B" w14:textId="77777777" w:rsidR="00EE74D7" w:rsidRDefault="00EE74D7" w:rsidP="00EE74D7"/>
    <w:p w14:paraId="02C04D3C" w14:textId="77777777" w:rsidR="00EE74D7" w:rsidRDefault="00EE74D7" w:rsidP="00EE74D7">
      <w:r w:rsidRPr="00EE74D7">
        <w:rPr>
          <w:b/>
        </w:rPr>
        <w:t>Week 13, 14</w:t>
      </w:r>
      <w:r>
        <w:rPr>
          <w:b/>
        </w:rPr>
        <w:t>: Thanksgiving and Data day</w:t>
      </w:r>
    </w:p>
    <w:p w14:paraId="265FBB82" w14:textId="77777777" w:rsidR="00EE74D7" w:rsidRDefault="00EE74D7" w:rsidP="00EE74D7"/>
    <w:p w14:paraId="41A9335C" w14:textId="77777777" w:rsidR="00EE74D7" w:rsidRDefault="00EE74D7" w:rsidP="00EE74D7">
      <w:r>
        <w:rPr>
          <w:b/>
        </w:rPr>
        <w:t xml:space="preserve">Week 15, 12/8: </w:t>
      </w:r>
      <w:r w:rsidRPr="00EE74D7">
        <w:t xml:space="preserve">Mixed Effects and </w:t>
      </w:r>
      <w:r>
        <w:t>trial-level data</w:t>
      </w:r>
    </w:p>
    <w:p w14:paraId="132425B1" w14:textId="5CDB842A" w:rsidR="00EE74D7" w:rsidRDefault="00EE74D7" w:rsidP="00EE74D7">
      <w:pPr>
        <w:pStyle w:val="ListParagraph"/>
        <w:numPr>
          <w:ilvl w:val="0"/>
          <w:numId w:val="1"/>
        </w:numPr>
      </w:pPr>
      <w:r>
        <w:t>Multi-level model example</w:t>
      </w:r>
      <w:ins w:id="45" w:author="Jamil Bhanji" w:date="2021-07-15T16:21:00Z">
        <w:r w:rsidR="00461B2A">
          <w:t>:</w:t>
        </w:r>
      </w:ins>
      <w:r>
        <w:t xml:space="preserve"> </w:t>
      </w:r>
      <w:del w:id="46" w:author="Jamil Bhanji" w:date="2021-07-15T16:21:00Z">
        <w:r w:rsidDel="00461B2A">
          <w:delText xml:space="preserve">with </w:delText>
        </w:r>
      </w:del>
      <w:r>
        <w:t xml:space="preserve">treatment effect with </w:t>
      </w:r>
      <w:ins w:id="47" w:author="Jamil Bhanji" w:date="2021-07-15T16:22:00Z">
        <w:r w:rsidR="00461B2A">
          <w:t xml:space="preserve">levels for </w:t>
        </w:r>
      </w:ins>
      <w:r>
        <w:t xml:space="preserve">students, class </w:t>
      </w:r>
      <w:del w:id="48" w:author="Jamil Bhanji" w:date="2021-07-15T16:22:00Z">
        <w:r w:rsidDel="00461B2A">
          <w:delText>level</w:delText>
        </w:r>
      </w:del>
    </w:p>
    <w:p w14:paraId="6CC6C5E6" w14:textId="194CB946" w:rsidR="00EE74D7" w:rsidRDefault="00EE74D7" w:rsidP="00EE74D7">
      <w:pPr>
        <w:pStyle w:val="ListParagraph"/>
        <w:numPr>
          <w:ilvl w:val="0"/>
          <w:numId w:val="1"/>
        </w:numPr>
      </w:pPr>
      <w:r>
        <w:t>multi-level example</w:t>
      </w:r>
      <w:ins w:id="49" w:author="Jamil Bhanji" w:date="2021-07-15T16:21:00Z">
        <w:r w:rsidR="00461B2A">
          <w:t>:</w:t>
        </w:r>
      </w:ins>
      <w:r>
        <w:t xml:space="preserve"> within-subject treatment, analysis of trial-level responses</w:t>
      </w:r>
    </w:p>
    <w:p w14:paraId="20A2F727" w14:textId="1F79593B" w:rsidR="00EE74D7" w:rsidRDefault="00EE74D7" w:rsidP="00EE74D7">
      <w:pPr>
        <w:pStyle w:val="ListParagraph"/>
        <w:numPr>
          <w:ilvl w:val="0"/>
          <w:numId w:val="1"/>
        </w:numPr>
      </w:pPr>
      <w:r>
        <w:t>dichotomous outcome</w:t>
      </w:r>
      <w:r w:rsidR="001A5C66">
        <w:t xml:space="preserve"> - </w:t>
      </w:r>
      <w:r>
        <w:t xml:space="preserve"> </w:t>
      </w:r>
      <w:r w:rsidR="001A5C66">
        <w:t>mixed effects logistic regression example: yes/no choice with within-subject treatment, analyze trial-level responses</w:t>
      </w:r>
    </w:p>
    <w:p w14:paraId="0D60F199" w14:textId="0205A012" w:rsidR="00785856" w:rsidRPr="00EE74D7" w:rsidRDefault="00785856" w:rsidP="00EE74D7">
      <w:pPr>
        <w:pStyle w:val="ListParagraph"/>
        <w:numPr>
          <w:ilvl w:val="0"/>
          <w:numId w:val="1"/>
        </w:numPr>
      </w:pPr>
      <w:r>
        <w:t>effect size – pseudo R-squared (marginal, conditional)</w:t>
      </w:r>
    </w:p>
    <w:sectPr w:rsidR="00785856" w:rsidRPr="00EE74D7" w:rsidSect="00FB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674A"/>
    <w:multiLevelType w:val="hybridMultilevel"/>
    <w:tmpl w:val="D46261A2"/>
    <w:lvl w:ilvl="0" w:tplc="E83CE2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 Bhanji">
    <w15:presenceInfo w15:providerId="AD" w15:userId="S::jb1094@psychology.rutgers.edu::47c973e8-b7f0-47ec-bb97-681ba6f4ed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98"/>
    <w:rsid w:val="00000315"/>
    <w:rsid w:val="00024062"/>
    <w:rsid w:val="00102340"/>
    <w:rsid w:val="00142F6C"/>
    <w:rsid w:val="00187C80"/>
    <w:rsid w:val="001A5C66"/>
    <w:rsid w:val="00215957"/>
    <w:rsid w:val="002564C1"/>
    <w:rsid w:val="00280E9A"/>
    <w:rsid w:val="00311292"/>
    <w:rsid w:val="00370B9D"/>
    <w:rsid w:val="003A08CA"/>
    <w:rsid w:val="003D1381"/>
    <w:rsid w:val="00461B2A"/>
    <w:rsid w:val="004953A6"/>
    <w:rsid w:val="005055E2"/>
    <w:rsid w:val="005A4160"/>
    <w:rsid w:val="005B3A63"/>
    <w:rsid w:val="005F4A98"/>
    <w:rsid w:val="006B3BB5"/>
    <w:rsid w:val="0071441B"/>
    <w:rsid w:val="00720993"/>
    <w:rsid w:val="00745526"/>
    <w:rsid w:val="007811BC"/>
    <w:rsid w:val="00785856"/>
    <w:rsid w:val="007A034C"/>
    <w:rsid w:val="008F7625"/>
    <w:rsid w:val="009209F5"/>
    <w:rsid w:val="00A44E03"/>
    <w:rsid w:val="00B31E85"/>
    <w:rsid w:val="00C66EFF"/>
    <w:rsid w:val="00CB7394"/>
    <w:rsid w:val="00D92C37"/>
    <w:rsid w:val="00DD786E"/>
    <w:rsid w:val="00E91AC5"/>
    <w:rsid w:val="00EB7F2A"/>
    <w:rsid w:val="00ED4440"/>
    <w:rsid w:val="00ED6A07"/>
    <w:rsid w:val="00EE74D7"/>
    <w:rsid w:val="00F7438A"/>
    <w:rsid w:val="00F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872E3"/>
  <w15:chartTrackingRefBased/>
  <w15:docId w15:val="{15F55882-02C6-3B4F-BBD9-B1A4F81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Bhanji</dc:creator>
  <cp:keywords/>
  <dc:description/>
  <cp:lastModifiedBy>Jamil Bhanji</cp:lastModifiedBy>
  <cp:revision>2</cp:revision>
  <dcterms:created xsi:type="dcterms:W3CDTF">2021-07-15T20:27:00Z</dcterms:created>
  <dcterms:modified xsi:type="dcterms:W3CDTF">2021-07-15T20:27:00Z</dcterms:modified>
</cp:coreProperties>
</file>